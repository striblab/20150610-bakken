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968" w:rsidRDefault="005F04DD" w:rsidP="005F04DD">
      <w:r>
        <w:t>Revise order of slides:</w:t>
      </w:r>
    </w:p>
    <w:p w:rsidR="005F04DD" w:rsidRDefault="005F04DD" w:rsidP="005F04DD">
      <w:pPr>
        <w:pStyle w:val="ListParagraph"/>
        <w:numPr>
          <w:ilvl w:val="0"/>
          <w:numId w:val="3"/>
        </w:numPr>
      </w:pPr>
      <w:r>
        <w:t>Intro</w:t>
      </w:r>
    </w:p>
    <w:p w:rsidR="005F04DD" w:rsidRDefault="005F04DD" w:rsidP="005F04DD">
      <w:pPr>
        <w:pStyle w:val="ListParagraph"/>
        <w:numPr>
          <w:ilvl w:val="0"/>
          <w:numId w:val="3"/>
        </w:numPr>
      </w:pPr>
      <w:r>
        <w:t>Searchable map</w:t>
      </w:r>
    </w:p>
    <w:p w:rsidR="005F04DD" w:rsidRDefault="005F04DD" w:rsidP="005F04DD">
      <w:pPr>
        <w:pStyle w:val="ListParagraph"/>
        <w:numPr>
          <w:ilvl w:val="0"/>
          <w:numId w:val="3"/>
        </w:numPr>
      </w:pPr>
      <w:r>
        <w:t>Population centers</w:t>
      </w:r>
    </w:p>
    <w:p w:rsidR="005F04DD" w:rsidRDefault="005F04DD" w:rsidP="005F04DD">
      <w:pPr>
        <w:pStyle w:val="ListParagraph"/>
        <w:numPr>
          <w:ilvl w:val="0"/>
          <w:numId w:val="3"/>
        </w:numPr>
      </w:pPr>
      <w:r>
        <w:t>Accidents declining chart</w:t>
      </w:r>
    </w:p>
    <w:p w:rsidR="005F04DD" w:rsidRDefault="005F04DD" w:rsidP="005F04DD">
      <w:pPr>
        <w:pStyle w:val="ListParagraph"/>
        <w:numPr>
          <w:ilvl w:val="0"/>
          <w:numId w:val="3"/>
        </w:numPr>
      </w:pPr>
      <w:r>
        <w:t>Evacuation training map</w:t>
      </w:r>
    </w:p>
    <w:p w:rsidR="005F04DD" w:rsidRDefault="005F04DD" w:rsidP="005F04DD">
      <w:pPr>
        <w:pStyle w:val="ListParagraph"/>
        <w:numPr>
          <w:ilvl w:val="0"/>
          <w:numId w:val="3"/>
        </w:numPr>
      </w:pPr>
      <w:r>
        <w:t>Recent oil train derailments</w:t>
      </w:r>
    </w:p>
    <w:p w:rsidR="005F04DD" w:rsidRDefault="005F04DD" w:rsidP="005F04DD">
      <w:pPr>
        <w:pStyle w:val="ListParagraph"/>
        <w:numPr>
          <w:ilvl w:val="0"/>
          <w:numId w:val="3"/>
        </w:numPr>
      </w:pPr>
      <w:r>
        <w:t>FAQ</w:t>
      </w:r>
    </w:p>
    <w:p w:rsidR="001F0968" w:rsidRDefault="001F0968"/>
    <w:p w:rsidR="001F0968" w:rsidRDefault="001F0968">
      <w:r>
        <w:t>INTRO SLIDE:</w:t>
      </w:r>
    </w:p>
    <w:p w:rsidR="001F0968" w:rsidRDefault="001F0968"/>
    <w:p w:rsidR="00115A3F" w:rsidRDefault="00CE60EE">
      <w:del w:id="0" w:author="Shiffer, James" w:date="2015-06-03T12:56:00Z">
        <w:r w:rsidDel="00F76DDA">
          <w:delText xml:space="preserve">Recent oil train accidents </w:delText>
        </w:r>
        <w:r w:rsidR="005D7841" w:rsidDel="00F76DDA">
          <w:delText xml:space="preserve">have </w:delText>
        </w:r>
        <w:r w:rsidDel="00F76DDA">
          <w:delText>focused attention on</w:delText>
        </w:r>
      </w:del>
      <w:ins w:id="1" w:author="Shiffer, James" w:date="2015-06-03T12:57:00Z">
        <w:r w:rsidR="00F76DDA">
          <w:t xml:space="preserve">Minnesota </w:t>
        </w:r>
      </w:ins>
      <w:ins w:id="2" w:author="Shiffer, James" w:date="2015-06-03T12:56:00Z">
        <w:r w:rsidR="00F76DDA">
          <w:t xml:space="preserve">serves </w:t>
        </w:r>
      </w:ins>
      <w:del w:id="3" w:author="Shiffer, James" w:date="2015-06-03T12:57:00Z">
        <w:r w:rsidDel="00F76DDA">
          <w:delText xml:space="preserve"> emergency preparations along </w:delText>
        </w:r>
        <w:r w:rsidR="005D7841" w:rsidDel="00F76DDA">
          <w:delText>rail</w:delText>
        </w:r>
        <w:r w:rsidR="00B3327E" w:rsidDel="00F76DDA">
          <w:delText>way</w:delText>
        </w:r>
        <w:r w:rsidR="005D7841" w:rsidDel="00F76DDA">
          <w:delText xml:space="preserve">s in Minnesota, which serves </w:delText>
        </w:r>
      </w:del>
      <w:r w:rsidR="005D7841">
        <w:t xml:space="preserve">as a </w:t>
      </w:r>
      <w:r w:rsidR="00832AD2">
        <w:t xml:space="preserve">crossroads for trains carrying </w:t>
      </w:r>
      <w:r w:rsidR="005D7841">
        <w:t xml:space="preserve">volatile </w:t>
      </w:r>
      <w:r>
        <w:t xml:space="preserve">crude </w:t>
      </w:r>
      <w:r w:rsidR="00B10C75">
        <w:t xml:space="preserve">oil </w:t>
      </w:r>
      <w:r>
        <w:t xml:space="preserve">from North Dakota’s Bakken </w:t>
      </w:r>
      <w:r w:rsidR="00CD2200">
        <w:t>shale formation</w:t>
      </w:r>
      <w:r w:rsidR="00334945">
        <w:t>s</w:t>
      </w:r>
      <w:r>
        <w:t>.</w:t>
      </w:r>
      <w:ins w:id="4" w:author="Shiffer, James" w:date="2015-06-03T12:57:00Z">
        <w:r w:rsidR="00F76DDA">
          <w:t xml:space="preserve"> How prepared is the state for an oil train disaster?</w:t>
        </w:r>
      </w:ins>
    </w:p>
    <w:p w:rsidR="005F71DE" w:rsidRDefault="005F71DE" w:rsidP="005F71DE">
      <w:r>
        <w:t xml:space="preserve">It’s been 25 years since a death involving crude oil transportation by rail has occurred in the </w:t>
      </w:r>
      <w:del w:id="5" w:author="Shiffer, James" w:date="2015-06-03T13:03:00Z">
        <w:r w:rsidDel="00F76DDA">
          <w:delText>U.S</w:delText>
        </w:r>
      </w:del>
      <w:ins w:id="6" w:author="Shiffer, James" w:date="2015-06-03T13:03:00Z">
        <w:r w:rsidR="00F76DDA">
          <w:t>United States</w:t>
        </w:r>
      </w:ins>
      <w:del w:id="7" w:author="Shiffer, James" w:date="2015-06-03T13:03:00Z">
        <w:r w:rsidDel="00F76DDA">
          <w:delText>.</w:delText>
        </w:r>
      </w:del>
      <w:r>
        <w:t>, and hazardous materials incidents on railroads have decreased by more than 90 percent since 1980. But oil train traffic is increasing</w:t>
      </w:r>
      <w:del w:id="8" w:author="Shiffer, James" w:date="2015-06-03T13:03:00Z">
        <w:r w:rsidDel="00F76DDA">
          <w:delText xml:space="preserve"> as a result of shale oil extraction</w:delText>
        </w:r>
      </w:del>
      <w:r>
        <w:t>, and recent accidents and resulting evacuations have underscored the risks.</w:t>
      </w:r>
    </w:p>
    <w:p w:rsidR="001F0968" w:rsidRDefault="001F0968" w:rsidP="001F0968">
      <w:pPr>
        <w:rPr>
          <w:rFonts w:cs="Arial"/>
          <w:bCs/>
          <w:color w:val="252525"/>
          <w:shd w:val="clear" w:color="auto" w:fill="FFFFFF"/>
        </w:rPr>
      </w:pPr>
      <w:del w:id="9" w:author="Shiffer, James" w:date="2015-06-03T13:00:00Z">
        <w:r w:rsidDel="00F76DDA">
          <w:rPr>
            <w:rFonts w:cs="Arial"/>
            <w:bCs/>
            <w:color w:val="252525"/>
            <w:shd w:val="clear" w:color="auto" w:fill="FFFFFF"/>
          </w:rPr>
          <w:delText>The worst fears</w:delText>
        </w:r>
      </w:del>
      <w:ins w:id="10" w:author="Shiffer, James" w:date="2015-06-03T13:00:00Z">
        <w:r w:rsidR="00F76DDA">
          <w:rPr>
            <w:rFonts w:cs="Arial"/>
            <w:bCs/>
            <w:color w:val="252525"/>
            <w:shd w:val="clear" w:color="auto" w:fill="FFFFFF"/>
          </w:rPr>
          <w:t>Th</w:t>
        </w:r>
      </w:ins>
      <w:ins w:id="11" w:author="Shiffer, James" w:date="2015-06-03T13:01:00Z">
        <w:r w:rsidR="00F76DDA">
          <w:rPr>
            <w:rFonts w:cs="Arial"/>
            <w:bCs/>
            <w:color w:val="252525"/>
            <w:shd w:val="clear" w:color="auto" w:fill="FFFFFF"/>
          </w:rPr>
          <w:t xml:space="preserve">ose hazards </w:t>
        </w:r>
      </w:ins>
      <w:ins w:id="12" w:author="Shiffer, James" w:date="2015-06-03T13:00:00Z">
        <w:r w:rsidR="00F76DDA">
          <w:rPr>
            <w:rFonts w:cs="Arial"/>
            <w:bCs/>
            <w:color w:val="252525"/>
            <w:shd w:val="clear" w:color="auto" w:fill="FFFFFF"/>
          </w:rPr>
          <w:t xml:space="preserve">became clear </w:t>
        </w:r>
      </w:ins>
      <w:del w:id="13" w:author="Shiffer, James" w:date="2015-06-03T13:00:00Z">
        <w:r w:rsidDel="00F76DDA">
          <w:rPr>
            <w:rFonts w:cs="Arial"/>
            <w:bCs/>
            <w:color w:val="252525"/>
            <w:shd w:val="clear" w:color="auto" w:fill="FFFFFF"/>
          </w:rPr>
          <w:delText xml:space="preserve"> manifested </w:delText>
        </w:r>
      </w:del>
      <w:r>
        <w:rPr>
          <w:rFonts w:cs="Arial"/>
          <w:bCs/>
          <w:color w:val="252525"/>
          <w:shd w:val="clear" w:color="auto" w:fill="FFFFFF"/>
        </w:rPr>
        <w:t xml:space="preserve">in July 2013 in the town of </w:t>
      </w:r>
      <w:r w:rsidRPr="007B30D0">
        <w:rPr>
          <w:rFonts w:cs="Arial"/>
          <w:bCs/>
          <w:color w:val="252525"/>
          <w:shd w:val="clear" w:color="auto" w:fill="FFFFFF"/>
        </w:rPr>
        <w:t>Lac-</w:t>
      </w:r>
      <w:proofErr w:type="spellStart"/>
      <w:r w:rsidRPr="007B30D0">
        <w:rPr>
          <w:rFonts w:cs="Arial"/>
          <w:bCs/>
          <w:color w:val="252525"/>
          <w:shd w:val="clear" w:color="auto" w:fill="FFFFFF"/>
        </w:rPr>
        <w:t>Mégantic</w:t>
      </w:r>
      <w:proofErr w:type="spellEnd"/>
      <w:r>
        <w:rPr>
          <w:rFonts w:cs="Arial"/>
          <w:bCs/>
          <w:color w:val="252525"/>
          <w:shd w:val="clear" w:color="auto" w:fill="FFFFFF"/>
        </w:rPr>
        <w:t>, in the Canadian province of Quebec</w:t>
      </w:r>
      <w:ins w:id="14" w:author="Shiffer, James" w:date="2015-06-03T13:00:00Z">
        <w:r w:rsidR="00F76DDA">
          <w:rPr>
            <w:rFonts w:cs="Arial"/>
            <w:bCs/>
            <w:color w:val="252525"/>
            <w:shd w:val="clear" w:color="auto" w:fill="FFFFFF"/>
          </w:rPr>
          <w:t xml:space="preserve">, where </w:t>
        </w:r>
      </w:ins>
      <w:del w:id="15" w:author="Shiffer, James" w:date="2015-06-03T13:00:00Z">
        <w:r w:rsidDel="00F76DDA">
          <w:rPr>
            <w:rFonts w:cs="Arial"/>
            <w:bCs/>
            <w:color w:val="252525"/>
            <w:shd w:val="clear" w:color="auto" w:fill="FFFFFF"/>
          </w:rPr>
          <w:delText xml:space="preserve">. </w:delText>
        </w:r>
      </w:del>
      <w:proofErr w:type="gramStart"/>
      <w:ins w:id="16" w:author="Shiffer, James" w:date="2015-06-03T13:00:00Z">
        <w:r w:rsidR="00F76DDA">
          <w:rPr>
            <w:rFonts w:cs="Arial"/>
            <w:bCs/>
            <w:color w:val="252525"/>
            <w:shd w:val="clear" w:color="auto" w:fill="FFFFFF"/>
          </w:rPr>
          <w:t>a</w:t>
        </w:r>
      </w:ins>
      <w:proofErr w:type="gramEnd"/>
      <w:del w:id="17" w:author="Shiffer, James" w:date="2015-06-03T13:00:00Z">
        <w:r w:rsidDel="00F76DDA">
          <w:rPr>
            <w:rFonts w:cs="Arial"/>
            <w:bCs/>
            <w:color w:val="252525"/>
            <w:shd w:val="clear" w:color="auto" w:fill="FFFFFF"/>
          </w:rPr>
          <w:delText>A</w:delText>
        </w:r>
      </w:del>
      <w:r>
        <w:rPr>
          <w:rFonts w:cs="Arial"/>
          <w:bCs/>
          <w:color w:val="252525"/>
          <w:shd w:val="clear" w:color="auto" w:fill="FFFFFF"/>
        </w:rPr>
        <w:t>n untended freight train carrying Bakken crude oil rolled down a hill</w:t>
      </w:r>
      <w:ins w:id="18" w:author="Shiffer, James" w:date="2015-06-03T13:01:00Z">
        <w:r w:rsidR="00F76DDA">
          <w:rPr>
            <w:rFonts w:cs="Arial"/>
            <w:bCs/>
            <w:color w:val="252525"/>
            <w:shd w:val="clear" w:color="auto" w:fill="FFFFFF"/>
          </w:rPr>
          <w:t xml:space="preserve">, </w:t>
        </w:r>
      </w:ins>
      <w:del w:id="19" w:author="Shiffer, James" w:date="2015-06-03T13:01:00Z">
        <w:r w:rsidDel="00F76DDA">
          <w:rPr>
            <w:rFonts w:cs="Arial"/>
            <w:bCs/>
            <w:color w:val="252525"/>
            <w:shd w:val="clear" w:color="auto" w:fill="FFFFFF"/>
          </w:rPr>
          <w:delText xml:space="preserve"> and </w:delText>
        </w:r>
      </w:del>
      <w:r>
        <w:rPr>
          <w:rFonts w:cs="Arial"/>
          <w:bCs/>
          <w:color w:val="252525"/>
          <w:shd w:val="clear" w:color="auto" w:fill="FFFFFF"/>
        </w:rPr>
        <w:t>derailed</w:t>
      </w:r>
      <w:ins w:id="20" w:author="Shiffer, James" w:date="2015-06-03T13:01:00Z">
        <w:r w:rsidR="00F76DDA">
          <w:rPr>
            <w:rFonts w:cs="Arial"/>
            <w:bCs/>
            <w:color w:val="252525"/>
            <w:shd w:val="clear" w:color="auto" w:fill="FFFFFF"/>
          </w:rPr>
          <w:t xml:space="preserve"> and </w:t>
        </w:r>
      </w:ins>
      <w:ins w:id="21" w:author="Shiffer, James" w:date="2015-06-03T13:10:00Z">
        <w:r w:rsidR="00171AF9">
          <w:rPr>
            <w:rFonts w:cs="Arial"/>
            <w:bCs/>
            <w:color w:val="252525"/>
            <w:shd w:val="clear" w:color="auto" w:fill="FFFFFF"/>
          </w:rPr>
          <w:t>burst into flame</w:t>
        </w:r>
      </w:ins>
      <w:r>
        <w:rPr>
          <w:rFonts w:cs="Arial"/>
          <w:bCs/>
          <w:color w:val="252525"/>
          <w:shd w:val="clear" w:color="auto" w:fill="FFFFFF"/>
        </w:rPr>
        <w:t>, killing 47 people.</w:t>
      </w:r>
    </w:p>
    <w:p w:rsidR="001F0968" w:rsidRDefault="001F0968" w:rsidP="001F0968">
      <w:del w:id="22" w:author="Shiffer, James" w:date="2015-06-03T13:01:00Z">
        <w:r w:rsidDel="00F76DDA">
          <w:delText xml:space="preserve">The Associated Press reported in February on a </w:delText>
        </w:r>
      </w:del>
      <w:ins w:id="23" w:author="Shiffer, James" w:date="2015-06-03T13:02:00Z">
        <w:r w:rsidR="00F76DDA">
          <w:t>The</w:t>
        </w:r>
      </w:ins>
      <w:ins w:id="24" w:author="Shiffer, James" w:date="2015-06-03T13:01:00Z">
        <w:r w:rsidR="00F76DDA">
          <w:t xml:space="preserve"> </w:t>
        </w:r>
      </w:ins>
      <w:r>
        <w:t xml:space="preserve">U.S. Department of Transportation </w:t>
      </w:r>
      <w:del w:id="25" w:author="Shiffer, James" w:date="2015-06-03T13:02:00Z">
        <w:r w:rsidDel="00F76DDA">
          <w:delText xml:space="preserve">analysis that </w:delText>
        </w:r>
      </w:del>
      <w:r>
        <w:t>predict</w:t>
      </w:r>
      <w:ins w:id="26" w:author="Shiffer, James" w:date="2015-06-03T13:02:00Z">
        <w:r w:rsidR="00F76DDA">
          <w:t>s</w:t>
        </w:r>
      </w:ins>
      <w:del w:id="27" w:author="Shiffer, James" w:date="2015-06-03T13:02:00Z">
        <w:r w:rsidDel="00F76DDA">
          <w:delText xml:space="preserve">ed </w:delText>
        </w:r>
      </w:del>
      <w:ins w:id="28" w:author="Shiffer, James" w:date="2015-06-03T13:02:00Z">
        <w:r w:rsidR="00F76DDA">
          <w:t xml:space="preserve"> </w:t>
        </w:r>
      </w:ins>
      <w:r>
        <w:t>trains hauling crude oil or ethanol will derail 10 times a year, on average, over the next two decades, causing more than $4 billion in damage and killing perhaps hundreds of people if the incidents occur in densely populated corridors</w:t>
      </w:r>
      <w:ins w:id="29" w:author="Shiffer, James" w:date="2015-06-03T13:02:00Z">
        <w:r w:rsidR="00F76DDA">
          <w:t>, the Associated Press reported in February</w:t>
        </w:r>
      </w:ins>
      <w:r>
        <w:t>.</w:t>
      </w:r>
    </w:p>
    <w:p w:rsidR="005F04DD" w:rsidRDefault="005F04DD" w:rsidP="001F0968">
      <w:r>
        <w:t xml:space="preserve">The Star Tribune took a closer look at rail </w:t>
      </w:r>
      <w:del w:id="30" w:author="Browning, Dan" w:date="2015-06-03T11:48:00Z">
        <w:r w:rsidDel="002705F9">
          <w:delText xml:space="preserve">accidents </w:delText>
        </w:r>
      </w:del>
      <w:ins w:id="31" w:author="Browning, Dan" w:date="2015-06-03T11:48:00Z">
        <w:r w:rsidR="002705F9">
          <w:t xml:space="preserve">incidents </w:t>
        </w:r>
      </w:ins>
      <w:r>
        <w:t>and the emergency preparedness improvements the state of Minnesota launched in 2014</w:t>
      </w:r>
      <w:r w:rsidR="003D7E1D">
        <w:t xml:space="preserve"> in case such as incident occurred here.</w:t>
      </w:r>
    </w:p>
    <w:p w:rsidR="001F0968" w:rsidRDefault="001F0968" w:rsidP="005F71DE"/>
    <w:p w:rsidR="005F71DE" w:rsidRDefault="005F71DE">
      <w:r>
        <w:t>-------------------------------------------------------------</w:t>
      </w:r>
    </w:p>
    <w:p w:rsidR="005F71DE" w:rsidRDefault="005F71DE">
      <w:r>
        <w:t xml:space="preserve">HEADLINE: </w:t>
      </w:r>
      <w:r w:rsidR="00F0657B">
        <w:t>Is your home or work in a potential evacuation zone</w:t>
      </w:r>
      <w:r>
        <w:t>?</w:t>
      </w:r>
      <w:r>
        <w:br/>
        <w:t>SUBHED: Type your address in the “Search” box, in the lower left, to zoom the map to your location.</w:t>
      </w:r>
    </w:p>
    <w:p w:rsidR="005F04DD" w:rsidRDefault="005F04DD" w:rsidP="005F71DE">
      <w:r>
        <w:t xml:space="preserve">Source: Minnesota Department of Transportation </w:t>
      </w:r>
      <w:r>
        <w:br/>
      </w:r>
      <w:r w:rsidRPr="002705F9">
        <w:rPr>
          <w:highlight w:val="yellow"/>
          <w:rPrChange w:id="32" w:author="Browning, Dan" w:date="2015-06-03T11:49:00Z">
            <w:rPr/>
          </w:rPrChange>
        </w:rPr>
        <w:t>(you currently have the FRA, which is incorrect)</w:t>
      </w:r>
    </w:p>
    <w:p w:rsidR="005F71DE" w:rsidRDefault="005F71DE" w:rsidP="005F71DE">
      <w:r>
        <w:lastRenderedPageBreak/>
        <w:t xml:space="preserve">TEXT FOR BELOW THE MAP: </w:t>
      </w:r>
    </w:p>
    <w:p w:rsidR="005F71DE" w:rsidRDefault="00F76DDA" w:rsidP="005F71DE">
      <w:ins w:id="33" w:author="Shiffer, James" w:date="2015-06-03T13:04:00Z">
        <w:r>
          <w:t xml:space="preserve">Each day, </w:t>
        </w:r>
        <w:proofErr w:type="gramStart"/>
        <w:r>
          <w:t>a</w:t>
        </w:r>
      </w:ins>
      <w:proofErr w:type="gramEnd"/>
      <w:del w:id="34" w:author="Shiffer, James" w:date="2015-06-03T13:04:00Z">
        <w:r w:rsidR="005F71DE" w:rsidDel="00F76DDA">
          <w:delText>A</w:delText>
        </w:r>
      </w:del>
      <w:r w:rsidR="005F71DE">
        <w:t xml:space="preserve">n average of seven </w:t>
      </w:r>
      <w:del w:id="35" w:author="Shiffer, James" w:date="2015-06-03T13:04:00Z">
        <w:r w:rsidR="005F71DE" w:rsidDel="00F76DDA">
          <w:delText>lengthy “unit trains”</w:delText>
        </w:r>
      </w:del>
      <w:ins w:id="36" w:author="Shiffer, James" w:date="2015-06-03T13:04:00Z">
        <w:r>
          <w:t xml:space="preserve">trains </w:t>
        </w:r>
      </w:ins>
      <w:del w:id="37" w:author="Shiffer, James" w:date="2015-06-03T13:04:00Z">
        <w:r w:rsidR="005F71DE" w:rsidDel="00F76DDA">
          <w:delText xml:space="preserve"> a day </w:delText>
        </w:r>
      </w:del>
      <w:r w:rsidR="005F71DE">
        <w:t xml:space="preserve">carry 3.3 million gallons of crude oil </w:t>
      </w:r>
      <w:ins w:id="38" w:author="Shiffer, James" w:date="2015-06-03T13:04:00Z">
        <w:r>
          <w:t xml:space="preserve">through Minnesota. </w:t>
        </w:r>
      </w:ins>
      <w:del w:id="39" w:author="Shiffer, James" w:date="2015-06-03T13:04:00Z">
        <w:r w:rsidR="005F71DE" w:rsidDel="00F76DDA">
          <w:delText xml:space="preserve">along some of Minnesota’s railways.  </w:delText>
        </w:r>
      </w:del>
      <w:r w:rsidR="005F71DE">
        <w:t xml:space="preserve">This map shows the lines that carry the Bakken crude and the half-mile-wide </w:t>
      </w:r>
      <w:del w:id="40" w:author="Shiffer, James" w:date="2015-06-03T13:06:00Z">
        <w:r w:rsidR="005F71DE" w:rsidDel="00F76DDA">
          <w:delText xml:space="preserve">evacuation </w:delText>
        </w:r>
      </w:del>
      <w:r w:rsidR="005F71DE">
        <w:t>corridors on either side</w:t>
      </w:r>
      <w:ins w:id="41" w:author="Shiffer, James" w:date="2015-06-03T13:06:00Z">
        <w:r>
          <w:t xml:space="preserve">. That’s the area designated by public safety officials as the </w:t>
        </w:r>
        <w:r w:rsidR="00171AF9">
          <w:t xml:space="preserve">evacuation zone in the event of a significant leak or fire. </w:t>
        </w:r>
      </w:ins>
      <w:r w:rsidR="005F71DE">
        <w:t xml:space="preserve"> </w:t>
      </w:r>
      <w:del w:id="42" w:author="Shiffer, James" w:date="2015-06-03T13:06:00Z">
        <w:r w:rsidR="005F71DE" w:rsidDel="00171AF9">
          <w:delText xml:space="preserve">of the tracks that public safety officials have identified in the event of an incident involving a significant leak or fire. </w:delText>
        </w:r>
      </w:del>
      <w:r w:rsidR="005F71DE">
        <w:t>Some 326,000 people live within those corridors.</w:t>
      </w:r>
    </w:p>
    <w:p w:rsidR="005F71DE" w:rsidDel="00171AF9" w:rsidRDefault="00171AF9" w:rsidP="005F71DE">
      <w:pPr>
        <w:rPr>
          <w:del w:id="43" w:author="Shiffer, James" w:date="2015-06-03T13:07:00Z"/>
        </w:rPr>
      </w:pPr>
      <w:ins w:id="44" w:author="Shiffer, James" w:date="2015-06-03T13:08:00Z">
        <w:r>
          <w:t xml:space="preserve">Officials would order an evacuation </w:t>
        </w:r>
      </w:ins>
      <w:del w:id="45" w:author="Shiffer, James" w:date="2015-06-03T13:07:00Z">
        <w:r w:rsidR="005F71DE" w:rsidDel="00171AF9">
          <w:delText xml:space="preserve">When an accident </w:delText>
        </w:r>
      </w:del>
      <w:ins w:id="46" w:author="Browning, Dan" w:date="2015-06-03T11:49:00Z">
        <w:del w:id="47" w:author="Shiffer, James" w:date="2015-06-03T13:07:00Z">
          <w:r w:rsidR="002705F9" w:rsidDel="00171AF9">
            <w:delText xml:space="preserve">incident </w:delText>
          </w:r>
        </w:del>
      </w:ins>
      <w:del w:id="48" w:author="Shiffer, James" w:date="2015-06-03T13:07:00Z">
        <w:r w:rsidR="005F71DE" w:rsidDel="00171AF9">
          <w:delText xml:space="preserve">occurs, public safety officials are trained to assess the incident </w:delText>
        </w:r>
      </w:del>
      <w:ins w:id="49" w:author="Browning, Dan" w:date="2015-06-03T11:49:00Z">
        <w:del w:id="50" w:author="Shiffer, James" w:date="2015-06-03T13:07:00Z">
          <w:r w:rsidR="002705F9" w:rsidDel="00171AF9">
            <w:delText xml:space="preserve">danger </w:delText>
          </w:r>
        </w:del>
      </w:ins>
      <w:del w:id="51" w:author="Shiffer, James" w:date="2015-06-03T13:07:00Z">
        <w:r w:rsidR="005F71DE" w:rsidDel="00171AF9">
          <w:delText>and determine if an evacuation is necessary.</w:delText>
        </w:r>
      </w:del>
    </w:p>
    <w:p w:rsidR="005F71DE" w:rsidRDefault="005F71DE" w:rsidP="005F71DE">
      <w:del w:id="52" w:author="Shiffer, James" w:date="2015-06-03T13:07:00Z">
        <w:r w:rsidDel="00171AF9">
          <w:delText xml:space="preserve">“It’s not automatic,” said </w:delText>
        </w:r>
      </w:del>
      <w:del w:id="53" w:author="Shiffer, James" w:date="2015-06-03T13:08:00Z">
        <w:r w:rsidDel="00171AF9">
          <w:delText>Kevin Reed, op</w:delText>
        </w:r>
        <w:r w:rsidRPr="00B84477" w:rsidDel="00171AF9">
          <w:delText>erations branch director</w:delText>
        </w:r>
        <w:r w:rsidDel="00171AF9">
          <w:delText xml:space="preserve"> for Minnesota’s Homeland Security and Emergency Management division. He said an evacuation would be ordered </w:delText>
        </w:r>
      </w:del>
      <w:proofErr w:type="gramStart"/>
      <w:r>
        <w:t>if</w:t>
      </w:r>
      <w:proofErr w:type="gramEnd"/>
      <w:r>
        <w:t xml:space="preserve"> a leak </w:t>
      </w:r>
      <w:del w:id="54" w:author="Shiffer, James" w:date="2015-06-03T13:08:00Z">
        <w:r w:rsidDel="00171AF9">
          <w:delText xml:space="preserve">was significant enough to </w:delText>
        </w:r>
      </w:del>
      <w:r>
        <w:t>pose</w:t>
      </w:r>
      <w:ins w:id="55" w:author="Shiffer, James" w:date="2015-06-03T13:08:00Z">
        <w:r w:rsidR="00171AF9">
          <w:t>d</w:t>
        </w:r>
      </w:ins>
      <w:r>
        <w:t xml:space="preserve"> a major health threat</w:t>
      </w:r>
      <w:del w:id="56" w:author="Shiffer, James" w:date="2015-06-03T13:08:00Z">
        <w:r w:rsidDel="00171AF9">
          <w:delText>,</w:delText>
        </w:r>
      </w:del>
      <w:r>
        <w:t xml:space="preserve"> or </w:t>
      </w:r>
      <w:ins w:id="57" w:author="Shiffer, James" w:date="2015-06-03T13:08:00Z">
        <w:r w:rsidR="00171AF9">
          <w:t xml:space="preserve">a fire broke out, </w:t>
        </w:r>
      </w:ins>
      <w:del w:id="58" w:author="Shiffer, James" w:date="2015-06-03T13:08:00Z">
        <w:r w:rsidDel="00171AF9">
          <w:delText>in the event of a fire</w:delText>
        </w:r>
      </w:del>
      <w:ins w:id="59" w:author="Shiffer, James" w:date="2015-06-03T13:07:00Z">
        <w:r w:rsidR="00171AF9">
          <w:t xml:space="preserve">said </w:t>
        </w:r>
      </w:ins>
      <w:ins w:id="60" w:author="Shiffer, James" w:date="2015-06-03T13:08:00Z">
        <w:r w:rsidR="00171AF9">
          <w:t>Kevin Reed, op</w:t>
        </w:r>
        <w:r w:rsidR="00171AF9" w:rsidRPr="00B84477">
          <w:t>erations branch director</w:t>
        </w:r>
        <w:r w:rsidR="00171AF9">
          <w:t xml:space="preserve"> for Minnesota’s Homeland Security and Emergency Management division. </w:t>
        </w:r>
      </w:ins>
      <w:del w:id="61" w:author="Shiffer, James" w:date="2015-06-03T13:08:00Z">
        <w:r w:rsidDel="00171AF9">
          <w:delText>.</w:delText>
        </w:r>
      </w:del>
      <w:ins w:id="62" w:author="Shiffer, James" w:date="2015-06-03T13:07:00Z">
        <w:r w:rsidR="00171AF9">
          <w:t xml:space="preserve"> “It’s not automatic,” </w:t>
        </w:r>
      </w:ins>
      <w:ins w:id="63" w:author="Shiffer, James" w:date="2015-06-03T13:08:00Z">
        <w:r w:rsidR="00171AF9">
          <w:t>he</w:t>
        </w:r>
      </w:ins>
      <w:ins w:id="64" w:author="Shiffer, James" w:date="2015-06-03T13:07:00Z">
        <w:r w:rsidR="00171AF9">
          <w:t xml:space="preserve"> said.</w:t>
        </w:r>
      </w:ins>
    </w:p>
    <w:p w:rsidR="00F0657B" w:rsidRDefault="00F0657B" w:rsidP="005F71DE">
      <w:pPr>
        <w:autoSpaceDE w:val="0"/>
        <w:autoSpaceDN w:val="0"/>
        <w:adjustRightInd w:val="0"/>
        <w:spacing w:after="0" w:line="240" w:lineRule="auto"/>
        <w:rPr>
          <w:rFonts w:cs="Lucida Console"/>
        </w:rPr>
      </w:pPr>
    </w:p>
    <w:p w:rsidR="00F0657B" w:rsidRDefault="00F0657B" w:rsidP="005F71DE">
      <w:pPr>
        <w:autoSpaceDE w:val="0"/>
        <w:autoSpaceDN w:val="0"/>
        <w:adjustRightInd w:val="0"/>
        <w:spacing w:after="0" w:line="240" w:lineRule="auto"/>
        <w:rPr>
          <w:rFonts w:cs="Lucida Console"/>
        </w:rPr>
      </w:pPr>
    </w:p>
    <w:p w:rsidR="00F0657B" w:rsidRDefault="00F0657B" w:rsidP="005F71DE">
      <w:pPr>
        <w:autoSpaceDE w:val="0"/>
        <w:autoSpaceDN w:val="0"/>
        <w:adjustRightInd w:val="0"/>
        <w:spacing w:after="0" w:line="240" w:lineRule="auto"/>
        <w:rPr>
          <w:rFonts w:cs="Lucida Console"/>
        </w:rPr>
      </w:pPr>
    </w:p>
    <w:p w:rsidR="00F0657B" w:rsidRDefault="00F0657B" w:rsidP="00F0657B">
      <w:r>
        <w:t>--------------------------------------</w:t>
      </w:r>
    </w:p>
    <w:p w:rsidR="00F0657B" w:rsidRDefault="00F0657B" w:rsidP="00F0657B">
      <w:r>
        <w:t xml:space="preserve">HEADLINE: </w:t>
      </w:r>
      <w:r w:rsidR="001F0968">
        <w:t xml:space="preserve"> Population centers along the rail lines </w:t>
      </w:r>
    </w:p>
    <w:p w:rsidR="00F0657B" w:rsidRDefault="00F0657B" w:rsidP="00F0657B">
      <w:r>
        <w:t xml:space="preserve">TEXT: </w:t>
      </w:r>
    </w:p>
    <w:p w:rsidR="00F0657B" w:rsidRDefault="00F0657B" w:rsidP="00F0657B">
      <w:r>
        <w:t>A Star</w:t>
      </w:r>
      <w:del w:id="65" w:author="Shiffer, James" w:date="2015-06-03T13:09:00Z">
        <w:r w:rsidDel="00171AF9">
          <w:delText>-</w:delText>
        </w:r>
      </w:del>
      <w:ins w:id="66" w:author="Shiffer, James" w:date="2015-06-03T13:09:00Z">
        <w:r w:rsidR="00171AF9">
          <w:t xml:space="preserve"> </w:t>
        </w:r>
      </w:ins>
      <w:r>
        <w:t xml:space="preserve">Tribune analysis of the evacuation corridors found that an incident in rural Minnesota might result in fewer than 10 people being evacuated, while </w:t>
      </w:r>
      <w:del w:id="67" w:author="Browning, Dan" w:date="2015-06-03T11:50:00Z">
        <w:r w:rsidDel="002705F9">
          <w:delText>an incident</w:delText>
        </w:r>
      </w:del>
      <w:ins w:id="68" w:author="Browning, Dan" w:date="2015-06-03T11:50:00Z">
        <w:r w:rsidR="002705F9">
          <w:t>one</w:t>
        </w:r>
      </w:ins>
      <w:r>
        <w:t xml:space="preserve"> in </w:t>
      </w:r>
      <w:del w:id="69" w:author="Shiffer, James" w:date="2015-06-03T13:09:00Z">
        <w:r w:rsidDel="00171AF9">
          <w:delText>N</w:delText>
        </w:r>
      </w:del>
      <w:ins w:id="70" w:author="Shiffer, James" w:date="2015-06-03T13:09:00Z">
        <w:r w:rsidR="00171AF9">
          <w:t>n</w:t>
        </w:r>
      </w:ins>
      <w:r>
        <w:t>ortheast Minneapolis might result in the evacuation of as many as 8,000 residents</w:t>
      </w:r>
      <w:ins w:id="71" w:author="Browning, Dan" w:date="2015-06-03T11:50:00Z">
        <w:r w:rsidR="002705F9">
          <w:t xml:space="preserve"> and </w:t>
        </w:r>
      </w:ins>
      <w:ins w:id="72" w:author="Shiffer, James" w:date="2015-06-03T13:09:00Z">
        <w:r w:rsidR="00171AF9">
          <w:t xml:space="preserve">anyone else </w:t>
        </w:r>
      </w:ins>
      <w:ins w:id="73" w:author="Browning, Dan" w:date="2015-06-03T11:50:00Z">
        <w:del w:id="74" w:author="Shiffer, James" w:date="2015-06-03T13:09:00Z">
          <w:r w:rsidR="002705F9" w:rsidDel="00171AF9">
            <w:delText xml:space="preserve">untold others </w:delText>
          </w:r>
        </w:del>
        <w:r w:rsidR="002705F9">
          <w:t>who happened to be in the area</w:t>
        </w:r>
      </w:ins>
      <w:r>
        <w:t>.</w:t>
      </w:r>
    </w:p>
    <w:p w:rsidR="00F0657B" w:rsidDel="00171AF9" w:rsidRDefault="00F0657B" w:rsidP="00F0657B">
      <w:pPr>
        <w:rPr>
          <w:del w:id="75" w:author="Shiffer, James" w:date="2015-06-03T13:12:00Z"/>
        </w:rPr>
      </w:pPr>
      <w:r>
        <w:t>This map shows some of the population centers along the rail and the number of people who live within a half-mile</w:t>
      </w:r>
      <w:del w:id="76" w:author="Shiffer, James" w:date="2015-06-03T13:12:00Z">
        <w:r w:rsidDel="00171AF9">
          <w:delText xml:space="preserve"> radius and might be evacuated if an incident involving a significant leak or fire occurred at that point</w:delText>
        </w:r>
      </w:del>
      <w:r>
        <w:t>.</w:t>
      </w:r>
      <w:ins w:id="77" w:author="Shiffer, James" w:date="2015-06-03T13:12:00Z">
        <w:r w:rsidR="00171AF9">
          <w:t xml:space="preserve"> </w:t>
        </w:r>
      </w:ins>
    </w:p>
    <w:p w:rsidR="00F0657B" w:rsidRDefault="00F0657B" w:rsidP="00F0657B">
      <w:r>
        <w:t>The default evacuation zone for a train carrying crude oil is a half-mile radius around the wreckage. If an explosion occurs or is likely, the zone would be extended to a mile.</w:t>
      </w:r>
    </w:p>
    <w:p w:rsidR="00F0657B" w:rsidRDefault="00F0657B" w:rsidP="00F0657B">
      <w:del w:id="78" w:author="Shiffer, James" w:date="2015-06-03T13:12:00Z">
        <w:r w:rsidDel="00171AF9">
          <w:delText xml:space="preserve">Kevin </w:delText>
        </w:r>
      </w:del>
      <w:r>
        <w:t>Reed,</w:t>
      </w:r>
      <w:ins w:id="79" w:author="Shiffer, James" w:date="2015-06-03T13:12:00Z">
        <w:r w:rsidR="00171AF9">
          <w:t xml:space="preserve"> the state emergency </w:t>
        </w:r>
      </w:ins>
      <w:ins w:id="80" w:author="Shiffer, James" w:date="2015-06-03T13:13:00Z">
        <w:r w:rsidR="00171AF9">
          <w:t xml:space="preserve">management official, </w:t>
        </w:r>
      </w:ins>
      <w:del w:id="81" w:author="Shiffer, James" w:date="2015-06-03T13:13:00Z">
        <w:r w:rsidDel="00171AF9">
          <w:delText xml:space="preserve"> op</w:delText>
        </w:r>
        <w:r w:rsidRPr="00B84477" w:rsidDel="00171AF9">
          <w:delText>erations branch director</w:delText>
        </w:r>
        <w:r w:rsidDel="00171AF9">
          <w:delText xml:space="preserve"> for Minnesota’s Homeland Security and Emergency Management division, </w:delText>
        </w:r>
      </w:del>
      <w:r>
        <w:t xml:space="preserve">noted that crude oil incidents have resulted in “fire balls” rather than explosions, however. Explosions, he said, produce shrapnel, which has the potential to travel farther. Photos taken after crude oil train fires near Charleston, W. </w:t>
      </w:r>
      <w:proofErr w:type="spellStart"/>
      <w:proofErr w:type="gramStart"/>
      <w:r>
        <w:t>Va</w:t>
      </w:r>
      <w:proofErr w:type="spellEnd"/>
      <w:proofErr w:type="gramEnd"/>
      <w:r>
        <w:t xml:space="preserve">, and Casselton, N.D., show that the tanker cars burned </w:t>
      </w:r>
      <w:del w:id="82" w:author="Shiffer, James" w:date="2015-06-03T13:12:00Z">
        <w:r w:rsidDel="00171AF9">
          <w:delText xml:space="preserve">up </w:delText>
        </w:r>
      </w:del>
      <w:r>
        <w:t xml:space="preserve">but were otherwise left virtually intact, he said. </w:t>
      </w:r>
    </w:p>
    <w:p w:rsidR="00F0657B" w:rsidRDefault="00F0657B" w:rsidP="00F0657B">
      <w:pPr>
        <w:autoSpaceDE w:val="0"/>
        <w:autoSpaceDN w:val="0"/>
        <w:adjustRightInd w:val="0"/>
        <w:spacing w:after="0" w:line="240" w:lineRule="auto"/>
        <w:rPr>
          <w:rFonts w:cs="Lucida Console"/>
        </w:rPr>
      </w:pPr>
      <w:r>
        <w:lastRenderedPageBreak/>
        <w:t>Reed said the last rail incident he could recall that resulted in an evacuation in Minnesota took place in 2012. A semi-trailer truck struck a train near Plummer, killing the driver</w:t>
      </w:r>
      <w:ins w:id="83" w:author="Shiffer, James" w:date="2015-06-03T13:13:00Z">
        <w:r w:rsidR="00171AF9">
          <w:t xml:space="preserve"> and puncturing </w:t>
        </w:r>
      </w:ins>
      <w:del w:id="84" w:author="Shiffer, James" w:date="2015-06-03T13:13:00Z">
        <w:r w:rsidDel="00171AF9">
          <w:delText xml:space="preserve">. </w:delText>
        </w:r>
        <w:r w:rsidRPr="0077369E" w:rsidDel="00171AF9">
          <w:rPr>
            <w:rFonts w:cs="Lucida Console"/>
          </w:rPr>
          <w:delText xml:space="preserve">The impact punctured </w:delText>
        </w:r>
      </w:del>
      <w:r w:rsidRPr="0077369E">
        <w:rPr>
          <w:rFonts w:cs="Lucida Console"/>
        </w:rPr>
        <w:t xml:space="preserve">a 30,000-gallon rail tanker that was filled with </w:t>
      </w:r>
      <w:r>
        <w:rPr>
          <w:rFonts w:cs="Lucida Console"/>
        </w:rPr>
        <w:t xml:space="preserve">a flammable, </w:t>
      </w:r>
      <w:r w:rsidRPr="0077369E">
        <w:rPr>
          <w:rFonts w:cs="Lucida Console"/>
        </w:rPr>
        <w:t xml:space="preserve">aromatic </w:t>
      </w:r>
      <w:r>
        <w:rPr>
          <w:rFonts w:cs="Lucida Console"/>
        </w:rPr>
        <w:t xml:space="preserve">petroleum-based </w:t>
      </w:r>
      <w:r w:rsidRPr="0077369E">
        <w:rPr>
          <w:rFonts w:cs="Lucida Console"/>
        </w:rPr>
        <w:t>conc</w:t>
      </w:r>
      <w:ins w:id="85" w:author="Shiffer, James" w:date="2015-06-03T13:13:00Z">
        <w:r w:rsidR="00171AF9">
          <w:rPr>
            <w:rFonts w:cs="Lucida Console"/>
          </w:rPr>
          <w:t>e</w:t>
        </w:r>
      </w:ins>
      <w:del w:id="86" w:author="Shiffer, James" w:date="2015-06-03T13:13:00Z">
        <w:r w:rsidRPr="0077369E" w:rsidDel="00171AF9">
          <w:rPr>
            <w:rFonts w:cs="Lucida Console"/>
          </w:rPr>
          <w:delText>e</w:delText>
        </w:r>
      </w:del>
      <w:r w:rsidRPr="0077369E">
        <w:rPr>
          <w:rFonts w:cs="Lucida Console"/>
        </w:rPr>
        <w:t>ntrate</w:t>
      </w:r>
      <w:del w:id="87" w:author="Shiffer, James" w:date="2015-06-03T13:13:00Z">
        <w:r w:rsidRPr="0077369E" w:rsidDel="00171AF9">
          <w:rPr>
            <w:rFonts w:cs="Lucida Console"/>
          </w:rPr>
          <w:delText xml:space="preserve"> used </w:delText>
        </w:r>
        <w:r w:rsidDel="00171AF9">
          <w:rPr>
            <w:rFonts w:cs="Lucida Console"/>
          </w:rPr>
          <w:delText>to make</w:delText>
        </w:r>
        <w:r w:rsidRPr="0077369E" w:rsidDel="00171AF9">
          <w:rPr>
            <w:rFonts w:cs="Lucida Console"/>
          </w:rPr>
          <w:delText xml:space="preserve"> industrial chemicals and plastic</w:delText>
        </w:r>
      </w:del>
      <w:r w:rsidRPr="0077369E">
        <w:rPr>
          <w:rFonts w:cs="Lucida Console"/>
        </w:rPr>
        <w:t>.</w:t>
      </w:r>
      <w:r>
        <w:rPr>
          <w:rFonts w:cs="Lucida Console"/>
        </w:rPr>
        <w:t xml:space="preserve"> Residents around Plummer, population 292, were evacuated for about two </w:t>
      </w:r>
      <w:del w:id="88" w:author="Shiffer, James" w:date="2015-06-03T13:11:00Z">
        <w:r w:rsidDel="00171AF9">
          <w:rPr>
            <w:rFonts w:cs="Lucida Console"/>
          </w:rPr>
          <w:delText>hours as a result of that incident</w:delText>
        </w:r>
      </w:del>
      <w:ins w:id="89" w:author="Shiffer, James" w:date="2015-06-03T13:11:00Z">
        <w:r w:rsidR="00171AF9">
          <w:rPr>
            <w:rFonts w:cs="Lucida Console"/>
          </w:rPr>
          <w:t>hours</w:t>
        </w:r>
      </w:ins>
      <w:r>
        <w:rPr>
          <w:rFonts w:cs="Lucida Console"/>
        </w:rPr>
        <w:t>.</w:t>
      </w:r>
      <w:r>
        <w:rPr>
          <w:rFonts w:cs="Lucida Console"/>
        </w:rPr>
        <w:br/>
      </w:r>
    </w:p>
    <w:p w:rsidR="00F0657B" w:rsidRDefault="00F0657B" w:rsidP="005F71DE">
      <w:pPr>
        <w:autoSpaceDE w:val="0"/>
        <w:autoSpaceDN w:val="0"/>
        <w:adjustRightInd w:val="0"/>
        <w:spacing w:after="0" w:line="240" w:lineRule="auto"/>
        <w:rPr>
          <w:rFonts w:cs="Lucida Console"/>
        </w:rPr>
      </w:pPr>
    </w:p>
    <w:p w:rsidR="00F0657B" w:rsidRDefault="00F0657B" w:rsidP="005F71DE">
      <w:pPr>
        <w:autoSpaceDE w:val="0"/>
        <w:autoSpaceDN w:val="0"/>
        <w:adjustRightInd w:val="0"/>
        <w:spacing w:after="0" w:line="240" w:lineRule="auto"/>
        <w:rPr>
          <w:rFonts w:cs="Lucida Console"/>
        </w:rPr>
      </w:pPr>
      <w:r>
        <w:rPr>
          <w:rFonts w:cs="Lucida Console"/>
        </w:rPr>
        <w:t>-----------------------------------------------------------------</w:t>
      </w:r>
    </w:p>
    <w:p w:rsidR="00F0657B" w:rsidRPr="0077369E" w:rsidRDefault="00F0657B" w:rsidP="005F71DE">
      <w:pPr>
        <w:autoSpaceDE w:val="0"/>
        <w:autoSpaceDN w:val="0"/>
        <w:adjustRightInd w:val="0"/>
        <w:spacing w:after="0" w:line="240" w:lineRule="auto"/>
        <w:rPr>
          <w:rFonts w:cs="Lucida Console"/>
        </w:rPr>
      </w:pPr>
    </w:p>
    <w:p w:rsidR="005F71DE" w:rsidRDefault="005F71DE">
      <w:r>
        <w:t>HEADLINE: State beefing up training for first responders</w:t>
      </w:r>
    </w:p>
    <w:p w:rsidR="005F71DE" w:rsidRDefault="005F04DD" w:rsidP="005D7841">
      <w:r>
        <w:t>Source: Minnesota Department of Public Safety</w:t>
      </w:r>
      <w:r>
        <w:br/>
      </w:r>
      <w:r w:rsidR="005F71DE">
        <w:t xml:space="preserve">TEXT: </w:t>
      </w:r>
    </w:p>
    <w:p w:rsidR="00334945" w:rsidRDefault="005D7841" w:rsidP="005D7841">
      <w:r>
        <w:t xml:space="preserve">Legislation </w:t>
      </w:r>
      <w:r w:rsidR="00334945">
        <w:t xml:space="preserve">that </w:t>
      </w:r>
      <w:r>
        <w:t xml:space="preserve">took effect </w:t>
      </w:r>
      <w:r w:rsidR="005F71DE">
        <w:t>in</w:t>
      </w:r>
      <w:r>
        <w:t xml:space="preserve"> July</w:t>
      </w:r>
      <w:r w:rsidR="005F71DE">
        <w:t>2014</w:t>
      </w:r>
      <w:r>
        <w:t xml:space="preserve"> tighten</w:t>
      </w:r>
      <w:r w:rsidR="00334945">
        <w:t>ed</w:t>
      </w:r>
      <w:r>
        <w:t xml:space="preserve"> public</w:t>
      </w:r>
      <w:r w:rsidR="00813769">
        <w:t xml:space="preserve"> oversight of Minnesota railroads</w:t>
      </w:r>
      <w:r>
        <w:t xml:space="preserve">, </w:t>
      </w:r>
      <w:r w:rsidR="00B3327E">
        <w:t>increased</w:t>
      </w:r>
      <w:r w:rsidR="00334945">
        <w:t xml:space="preserve"> </w:t>
      </w:r>
      <w:r w:rsidR="00B3327E">
        <w:t>s</w:t>
      </w:r>
      <w:r>
        <w:t xml:space="preserve">afety inspections and </w:t>
      </w:r>
      <w:r w:rsidR="00B3327E">
        <w:t xml:space="preserve">added </w:t>
      </w:r>
      <w:r w:rsidR="00334945">
        <w:t>specialized</w:t>
      </w:r>
      <w:r>
        <w:t xml:space="preserve"> training for </w:t>
      </w:r>
      <w:r w:rsidR="00AB023C">
        <w:t>the</w:t>
      </w:r>
      <w:r>
        <w:t xml:space="preserve"> 343 fire departments along the oil </w:t>
      </w:r>
      <w:r w:rsidR="00334945">
        <w:t>shipment r</w:t>
      </w:r>
      <w:r>
        <w:t>outes.</w:t>
      </w:r>
    </w:p>
    <w:p w:rsidR="005D7841" w:rsidRDefault="00AB023C" w:rsidP="005D7841">
      <w:r>
        <w:t>Public safety officials say the</w:t>
      </w:r>
      <w:r w:rsidR="00773B85">
        <w:t xml:space="preserve"> training sessions</w:t>
      </w:r>
      <w:r>
        <w:t xml:space="preserve"> are </w:t>
      </w:r>
      <w:r w:rsidR="00813769">
        <w:t xml:space="preserve">on </w:t>
      </w:r>
      <w:r w:rsidR="00334945">
        <w:t>schedule</w:t>
      </w:r>
      <w:r w:rsidR="00B3327E">
        <w:t>,</w:t>
      </w:r>
      <w:r w:rsidR="00334945">
        <w:t xml:space="preserve"> and expect </w:t>
      </w:r>
      <w:r>
        <w:t xml:space="preserve">to </w:t>
      </w:r>
      <w:r w:rsidR="00773B85">
        <w:t xml:space="preserve">have </w:t>
      </w:r>
      <w:r>
        <w:t>110</w:t>
      </w:r>
      <w:r w:rsidR="00773B85">
        <w:t xml:space="preserve"> </w:t>
      </w:r>
      <w:r>
        <w:t xml:space="preserve">departments </w:t>
      </w:r>
      <w:r w:rsidR="005F71DE">
        <w:t>through the program by the end of July 2015</w:t>
      </w:r>
      <w:r>
        <w:t>.</w:t>
      </w:r>
      <w:r w:rsidR="00334945">
        <w:t xml:space="preserve"> </w:t>
      </w:r>
      <w:r w:rsidR="00773B85">
        <w:t>As of</w:t>
      </w:r>
      <w:r>
        <w:t xml:space="preserve"> mid</w:t>
      </w:r>
      <w:r w:rsidR="00B3327E">
        <w:t>-</w:t>
      </w:r>
      <w:r>
        <w:t>May, 2,382 first-responders ha</w:t>
      </w:r>
      <w:r w:rsidR="00813769">
        <w:t>d</w:t>
      </w:r>
      <w:r>
        <w:t xml:space="preserve"> gone through </w:t>
      </w:r>
      <w:r w:rsidR="00334945">
        <w:t xml:space="preserve">the </w:t>
      </w:r>
      <w:r>
        <w:t xml:space="preserve">training in 96 sessions. </w:t>
      </w:r>
    </w:p>
    <w:p w:rsidR="001F0968" w:rsidRDefault="001F0968" w:rsidP="005D7841">
      <w:r>
        <w:t>Click on any county in the map to see the number of depa</w:t>
      </w:r>
      <w:r w:rsidR="005F04DD">
        <w:t>rtments that have been trained, as of mid-May 2015.</w:t>
      </w:r>
    </w:p>
    <w:p w:rsidR="005F71DE" w:rsidRDefault="00F0657B" w:rsidP="005D7841">
      <w:r>
        <w:t>----------------------------------------------------</w:t>
      </w:r>
    </w:p>
    <w:p w:rsidR="005F71DE" w:rsidRDefault="00F0657B" w:rsidP="005D7841">
      <w:r>
        <w:t>HEADLINE: Minnesota train accidents have been declining</w:t>
      </w:r>
    </w:p>
    <w:p w:rsidR="001F0968" w:rsidRDefault="001F0968" w:rsidP="005D7841">
      <w:r>
        <w:t>TEXT:</w:t>
      </w:r>
    </w:p>
    <w:p w:rsidR="00F0657B" w:rsidRDefault="00171AF9" w:rsidP="005D7841">
      <w:ins w:id="90" w:author="Shiffer, James" w:date="2015-06-03T13:14:00Z">
        <w:r>
          <w:t xml:space="preserve">Despite the recent </w:t>
        </w:r>
      </w:ins>
      <w:r w:rsidR="008E7D75">
        <w:t>incidents involving</w:t>
      </w:r>
      <w:ins w:id="91" w:author="Shiffer, James" w:date="2015-06-03T13:14:00Z">
        <w:r>
          <w:t xml:space="preserve"> oil trains, t</w:t>
        </w:r>
      </w:ins>
      <w:del w:id="92" w:author="Shiffer, James" w:date="2015-06-03T13:14:00Z">
        <w:r w:rsidR="00F0657B" w:rsidDel="00171AF9">
          <w:delText xml:space="preserve">Derailments of freight trains carrying Bakken crude oil in </w:delText>
        </w:r>
        <w:r w:rsidR="001F0968" w:rsidDel="00171AF9">
          <w:delText>the</w:delText>
        </w:r>
        <w:r w:rsidR="00F0657B" w:rsidDel="00171AF9">
          <w:delText xml:space="preserve"> U.S. and Canada have been in the news frequently the last couple of years, however t</w:delText>
        </w:r>
      </w:del>
      <w:r w:rsidR="00F0657B">
        <w:t xml:space="preserve">he </w:t>
      </w:r>
      <w:ins w:id="93" w:author="Shiffer, James" w:date="2015-06-03T13:15:00Z">
        <w:r>
          <w:t xml:space="preserve">number </w:t>
        </w:r>
      </w:ins>
      <w:ins w:id="94" w:author="Shiffer, James" w:date="2015-06-03T13:14:00Z">
        <w:r>
          <w:t xml:space="preserve">of </w:t>
        </w:r>
      </w:ins>
      <w:del w:id="95" w:author="Shiffer, James" w:date="2015-06-03T13:14:00Z">
        <w:r w:rsidR="00F0657B" w:rsidDel="00171AF9">
          <w:delText xml:space="preserve">overall number of </w:delText>
        </w:r>
      </w:del>
      <w:r w:rsidR="00F0657B">
        <w:t>derailments or highway-crossing accidents, both nationall</w:t>
      </w:r>
      <w:bookmarkStart w:id="96" w:name="_GoBack"/>
      <w:bookmarkEnd w:id="96"/>
      <w:r w:rsidR="00F0657B">
        <w:t>y and in Minnesota, ha</w:t>
      </w:r>
      <w:ins w:id="97" w:author="Shiffer, James" w:date="2015-06-03T13:15:00Z">
        <w:r>
          <w:t>s</w:t>
        </w:r>
      </w:ins>
      <w:del w:id="98" w:author="Shiffer, James" w:date="2015-06-03T13:15:00Z">
        <w:r w:rsidR="00F0657B" w:rsidDel="00171AF9">
          <w:delText>ve</w:delText>
        </w:r>
      </w:del>
      <w:r w:rsidR="00F0657B">
        <w:t xml:space="preserve"> </w:t>
      </w:r>
      <w:ins w:id="99" w:author="Shiffer, James" w:date="2015-06-03T13:15:00Z">
        <w:r>
          <w:t xml:space="preserve">generally </w:t>
        </w:r>
      </w:ins>
      <w:del w:id="100" w:author="Shiffer, James" w:date="2015-06-03T13:15:00Z">
        <w:r w:rsidR="00F0657B" w:rsidDel="00171AF9">
          <w:delText xml:space="preserve">been </w:delText>
        </w:r>
      </w:del>
      <w:r w:rsidR="00F0657B">
        <w:t>declin</w:t>
      </w:r>
      <w:ins w:id="101" w:author="Shiffer, James" w:date="2015-06-03T13:15:00Z">
        <w:r>
          <w:t>ed</w:t>
        </w:r>
      </w:ins>
      <w:del w:id="102" w:author="Shiffer, James" w:date="2015-06-03T13:15:00Z">
        <w:r w:rsidR="00F0657B" w:rsidDel="00171AF9">
          <w:delText>ing.</w:delText>
        </w:r>
      </w:del>
      <w:ins w:id="103" w:author="Shiffer, James" w:date="2015-06-03T13:15:00Z">
        <w:r>
          <w:t>.</w:t>
        </w:r>
      </w:ins>
    </w:p>
    <w:p w:rsidR="00C71D1D" w:rsidRDefault="00E170CB" w:rsidP="00E170CB">
      <w:r>
        <w:t>From 2000 to 2014, there were 1,20</w:t>
      </w:r>
      <w:r w:rsidR="00C71D1D">
        <w:t>3</w:t>
      </w:r>
      <w:r>
        <w:t xml:space="preserve"> rail</w:t>
      </w:r>
      <w:r w:rsidR="00B5294D">
        <w:t>way</w:t>
      </w:r>
      <w:r>
        <w:t xml:space="preserve"> incidents of </w:t>
      </w:r>
      <w:r w:rsidR="00B5294D">
        <w:t xml:space="preserve">all types in Minnesota, according to a Star Tribune analysis. Derailments were the most </w:t>
      </w:r>
      <w:r w:rsidR="00C71D1D">
        <w:t>common type, accounting for nearly two out of three incidents. B</w:t>
      </w:r>
      <w:r w:rsidR="00B5294D">
        <w:t>ut they are trending downward</w:t>
      </w:r>
      <w:r w:rsidR="00C71D1D">
        <w:t xml:space="preserve">, ranging from a high of 65 in 2001 to a low of 39 in 2012 </w:t>
      </w:r>
      <w:r w:rsidR="00464831">
        <w:t>before</w:t>
      </w:r>
      <w:r w:rsidR="00C71D1D">
        <w:t xml:space="preserve"> rebounding to 47 in 2013 and 2014</w:t>
      </w:r>
      <w:r w:rsidR="00B5294D">
        <w:t>.</w:t>
      </w:r>
    </w:p>
    <w:p w:rsidR="005D7841" w:rsidRDefault="00872140" w:rsidP="00E170CB">
      <w:ins w:id="104" w:author="Shiffer, James" w:date="2015-06-03T13:17:00Z">
        <w:r>
          <w:t xml:space="preserve">The railroad mishaps killed 16 people </w:t>
        </w:r>
      </w:ins>
      <w:del w:id="105" w:author="Shiffer, James" w:date="2015-06-03T13:17:00Z">
        <w:r w:rsidR="005D7841" w:rsidDel="00872140">
          <w:delText>S</w:delText>
        </w:r>
      </w:del>
      <w:ins w:id="106" w:author="Shiffer, James" w:date="2015-06-03T13:16:00Z">
        <w:r>
          <w:t xml:space="preserve">and </w:t>
        </w:r>
      </w:ins>
      <w:ins w:id="107" w:author="Shiffer, James" w:date="2015-06-03T13:17:00Z">
        <w:r>
          <w:t>injured 79</w:t>
        </w:r>
      </w:ins>
      <w:del w:id="108" w:author="Shiffer, James" w:date="2015-06-03T13:17:00Z">
        <w:r w:rsidR="005D7841" w:rsidDel="00872140">
          <w:delText>eventy</w:delText>
        </w:r>
      </w:del>
      <w:del w:id="109" w:author="Shiffer, James" w:date="2015-06-03T13:16:00Z">
        <w:r w:rsidR="005D7841" w:rsidDel="00171AF9">
          <w:delText xml:space="preserve"> </w:delText>
        </w:r>
      </w:del>
      <w:del w:id="110" w:author="Shiffer, James" w:date="2015-06-03T13:17:00Z">
        <w:r w:rsidR="005D7841" w:rsidDel="00872140">
          <w:delText>nine i</w:delText>
        </w:r>
        <w:r w:rsidR="00E170CB" w:rsidDel="00872140">
          <w:delText xml:space="preserve">njuries resulted in 54 of these Minnesota </w:delText>
        </w:r>
        <w:r w:rsidR="005D7841" w:rsidDel="00872140">
          <w:delText>rail incidents, and 16 deaths resulted from 13 of them</w:delText>
        </w:r>
      </w:del>
      <w:r w:rsidR="005D7841">
        <w:t>. Four out of five incidents resulting in</w:t>
      </w:r>
      <w:r w:rsidR="00E170CB">
        <w:t xml:space="preserve"> </w:t>
      </w:r>
      <w:r w:rsidR="005D7841">
        <w:t xml:space="preserve">injuries were attributed to </w:t>
      </w:r>
      <w:del w:id="111" w:author="Shiffer, James" w:date="2015-06-03T13:19:00Z">
        <w:r w:rsidR="005D7841" w:rsidDel="00872140">
          <w:delText xml:space="preserve">highway </w:delText>
        </w:r>
      </w:del>
      <w:del w:id="112" w:author="Shiffer, James" w:date="2015-06-03T13:18:00Z">
        <w:r w:rsidR="005D7841" w:rsidDel="00872140">
          <w:delText>users</w:delText>
        </w:r>
      </w:del>
      <w:ins w:id="113" w:author="Shiffer, James" w:date="2015-06-03T13:18:00Z">
        <w:r>
          <w:t>vehicles</w:t>
        </w:r>
      </w:ins>
      <w:r w:rsidR="005D7841">
        <w:t xml:space="preserve"> at rail crossings.</w:t>
      </w:r>
    </w:p>
    <w:p w:rsidR="00872140" w:rsidRDefault="00872140" w:rsidP="00E170CB">
      <w:pPr>
        <w:rPr>
          <w:ins w:id="114" w:author="Shiffer, James" w:date="2015-06-03T13:21:00Z"/>
        </w:rPr>
      </w:pPr>
      <w:ins w:id="115" w:author="Shiffer, James" w:date="2015-06-03T13:21:00Z">
        <w:r>
          <w:t>That’s compared to 10 injuries, and no deaths, associated with freight train derailments and other accidents that did not involve collisions with highway vehicles.</w:t>
        </w:r>
      </w:ins>
    </w:p>
    <w:p w:rsidR="007D485E" w:rsidDel="00872140" w:rsidRDefault="00872140" w:rsidP="00E170CB">
      <w:pPr>
        <w:rPr>
          <w:del w:id="116" w:author="Shiffer, James" w:date="2015-06-03T13:22:00Z"/>
        </w:rPr>
      </w:pPr>
      <w:ins w:id="117" w:author="Shiffer, James" w:date="2015-06-03T13:25:00Z">
        <w:r>
          <w:lastRenderedPageBreak/>
          <w:t>This year, t</w:t>
        </w:r>
      </w:ins>
      <w:ins w:id="118" w:author="Shiffer, James" w:date="2015-06-03T13:24:00Z">
        <w:r>
          <w:t>he L</w:t>
        </w:r>
      </w:ins>
      <w:del w:id="119" w:author="Shiffer, James" w:date="2015-06-03T13:22:00Z">
        <w:r w:rsidR="00B5294D" w:rsidDel="00872140">
          <w:delText xml:space="preserve">Slightly less than half of the incidents involved freight trains. </w:delText>
        </w:r>
        <w:r w:rsidR="005D7841" w:rsidDel="00872140">
          <w:delText>Of th</w:delText>
        </w:r>
      </w:del>
      <w:del w:id="120" w:author="Shiffer, James" w:date="2015-06-03T13:21:00Z">
        <w:r w:rsidR="005D7841" w:rsidDel="00872140">
          <w:delText xml:space="preserve">e incidents involving </w:delText>
        </w:r>
        <w:r w:rsidR="005D7841" w:rsidRPr="00E170CB" w:rsidDel="00872140">
          <w:delText>freight trains</w:delText>
        </w:r>
        <w:r w:rsidR="005D7841" w:rsidDel="00872140">
          <w:delText xml:space="preserve">, </w:delText>
        </w:r>
      </w:del>
      <w:del w:id="121" w:author="Shiffer, James" w:date="2015-06-03T13:22:00Z">
        <w:r w:rsidR="005D7841" w:rsidDel="00872140">
          <w:delText xml:space="preserve">445 were described as derailments and </w:delText>
        </w:r>
      </w:del>
      <w:del w:id="122" w:author="Shiffer, James" w:date="2015-06-03T13:20:00Z">
        <w:r w:rsidR="005D7841" w:rsidDel="00872140">
          <w:delText xml:space="preserve">2 </w:delText>
        </w:r>
      </w:del>
      <w:del w:id="123" w:author="Shiffer, James" w:date="2015-06-03T13:22:00Z">
        <w:r w:rsidR="005D7841" w:rsidDel="00872140">
          <w:delText xml:space="preserve">were described as explosion or </w:delText>
        </w:r>
      </w:del>
      <w:del w:id="124" w:author="Shiffer, James" w:date="2015-06-03T13:20:00Z">
        <w:r w:rsidR="005D7841" w:rsidDel="00872140">
          <w:delText>fire incidents</w:delText>
        </w:r>
      </w:del>
      <w:del w:id="125" w:author="Shiffer, James" w:date="2015-06-03T13:22:00Z">
        <w:r w:rsidR="005D7841" w:rsidDel="00872140">
          <w:delText xml:space="preserve">. </w:delText>
        </w:r>
        <w:r w:rsidR="00E170CB" w:rsidDel="00872140">
          <w:delText>T</w:delText>
        </w:r>
        <w:r w:rsidR="005D7841" w:rsidDel="00872140">
          <w:delText>he</w:delText>
        </w:r>
        <w:r w:rsidR="00E170CB" w:rsidDel="00872140">
          <w:delText>y</w:delText>
        </w:r>
        <w:r w:rsidR="005D7841" w:rsidDel="00872140">
          <w:delText xml:space="preserve"> </w:delText>
        </w:r>
        <w:r w:rsidR="00E170CB" w:rsidDel="00872140">
          <w:delText xml:space="preserve">resulted in </w:delText>
        </w:r>
      </w:del>
      <w:del w:id="126" w:author="Shiffer, James" w:date="2015-06-03T13:20:00Z">
        <w:r w:rsidR="005D7841" w:rsidRPr="00E170CB" w:rsidDel="00872140">
          <w:delText xml:space="preserve">just </w:delText>
        </w:r>
      </w:del>
      <w:del w:id="127" w:author="Shiffer, James" w:date="2015-06-03T13:22:00Z">
        <w:r w:rsidR="005D7841" w:rsidRPr="00E170CB" w:rsidDel="00872140">
          <w:delText>10 injuries</w:delText>
        </w:r>
        <w:r w:rsidR="00E170CB" w:rsidDel="00872140">
          <w:delText xml:space="preserve"> and no deaths</w:delText>
        </w:r>
        <w:r w:rsidR="00177231" w:rsidDel="00872140">
          <w:delText>.</w:delText>
        </w:r>
      </w:del>
    </w:p>
    <w:p w:rsidR="00777FA7" w:rsidDel="00872140" w:rsidRDefault="00777FA7" w:rsidP="00E170CB">
      <w:pPr>
        <w:rPr>
          <w:del w:id="128" w:author="Shiffer, James" w:date="2015-06-03T13:21:00Z"/>
        </w:rPr>
      </w:pPr>
      <w:del w:id="129" w:author="Shiffer, James" w:date="2015-06-03T13:21:00Z">
        <w:r w:rsidDel="00872140">
          <w:delText>Automobiles colliding with train</w:delText>
        </w:r>
      </w:del>
      <w:ins w:id="130" w:author="Browning, Dan" w:date="2015-06-03T11:53:00Z">
        <w:del w:id="131" w:author="Shiffer, James" w:date="2015-06-03T13:21:00Z">
          <w:r w:rsidR="002705F9" w:rsidDel="00872140">
            <w:delText>s</w:delText>
          </w:r>
        </w:del>
      </w:ins>
      <w:del w:id="132" w:author="Shiffer, James" w:date="2015-06-03T13:21:00Z">
        <w:r w:rsidDel="00872140">
          <w:delText xml:space="preserve"> at railroad crossings have cause far more injuries than freight train derailments. </w:delText>
        </w:r>
      </w:del>
    </w:p>
    <w:p w:rsidR="00777FA7" w:rsidRDefault="00777FA7" w:rsidP="00777FA7">
      <w:del w:id="133" w:author="Shiffer, James" w:date="2015-06-03T13:24:00Z">
        <w:r w:rsidDel="00872140">
          <w:delText xml:space="preserve">Gov. Mark Dayton </w:delText>
        </w:r>
      </w:del>
      <w:del w:id="134" w:author="Shiffer, James" w:date="2015-06-03T13:23:00Z">
        <w:r w:rsidDel="00872140">
          <w:delText xml:space="preserve">included a </w:delText>
        </w:r>
      </w:del>
      <w:del w:id="135" w:author="Shiffer, James" w:date="2015-06-03T13:24:00Z">
        <w:r w:rsidDel="00872140">
          <w:delText>request</w:delText>
        </w:r>
      </w:del>
      <w:del w:id="136" w:author="Shiffer, James" w:date="2015-06-03T13:23:00Z">
        <w:r w:rsidDel="00872140">
          <w:delText xml:space="preserve"> for $33 million over 10 years to fund 75 rail improvement projects, but t</w:delText>
        </w:r>
      </w:del>
      <w:del w:id="137" w:author="Shiffer, James" w:date="2015-06-03T13:24:00Z">
        <w:r w:rsidDel="00872140">
          <w:delText>he L</w:delText>
        </w:r>
      </w:del>
      <w:proofErr w:type="gramStart"/>
      <w:r>
        <w:t>egislature</w:t>
      </w:r>
      <w:proofErr w:type="gramEnd"/>
      <w:r w:rsidR="00F0657B">
        <w:t xml:space="preserve"> allocated</w:t>
      </w:r>
      <w:r>
        <w:t xml:space="preserve"> </w:t>
      </w:r>
      <w:del w:id="138" w:author="Shiffer, James" w:date="2015-06-03T13:24:00Z">
        <w:r w:rsidDel="00872140">
          <w:delText xml:space="preserve">just </w:delText>
        </w:r>
      </w:del>
      <w:r>
        <w:t>$5 million for rail proj</w:t>
      </w:r>
      <w:r w:rsidR="00B246CE">
        <w:t>ects</w:t>
      </w:r>
      <w:ins w:id="139" w:author="Shiffer, James" w:date="2015-06-03T13:24:00Z">
        <w:r w:rsidR="00872140">
          <w:t>, less than one-sixth of what Gov. Mark Dayton called for spending</w:t>
        </w:r>
      </w:ins>
      <w:r w:rsidR="00B246CE">
        <w:t xml:space="preserve">. Most of that money will be applied toward </w:t>
      </w:r>
      <w:del w:id="140" w:author="Shiffer, James" w:date="2015-06-03T13:23:00Z">
        <w:r w:rsidR="00B246CE" w:rsidDel="00872140">
          <w:delText xml:space="preserve">the agency’s </w:delText>
        </w:r>
      </w:del>
      <w:r w:rsidR="00B246CE">
        <w:t xml:space="preserve">38 </w:t>
      </w:r>
      <w:del w:id="141" w:author="Shiffer, James" w:date="2015-06-03T13:23:00Z">
        <w:r w:rsidR="00B246CE" w:rsidDel="00872140">
          <w:delText xml:space="preserve">pending </w:delText>
        </w:r>
      </w:del>
      <w:r w:rsidR="00B246CE">
        <w:t xml:space="preserve">rail grade </w:t>
      </w:r>
      <w:r>
        <w:t xml:space="preserve">crossing projects, which are projected to cost </w:t>
      </w:r>
      <w:proofErr w:type="spellStart"/>
      <w:r>
        <w:t>MnDOT</w:t>
      </w:r>
      <w:proofErr w:type="spellEnd"/>
      <w:r>
        <w:t xml:space="preserve"> $8.8 million, </w:t>
      </w:r>
      <w:r w:rsidR="005F04DD">
        <w:t>a spokesman</w:t>
      </w:r>
      <w:r>
        <w:t xml:space="preserve"> said.</w:t>
      </w:r>
    </w:p>
    <w:p w:rsidR="001F0968" w:rsidRDefault="001F0968" w:rsidP="00777FA7">
      <w:pPr>
        <w:pBdr>
          <w:bottom w:val="single" w:sz="6" w:space="1" w:color="auto"/>
        </w:pBdr>
      </w:pPr>
    </w:p>
    <w:p w:rsidR="001F0968" w:rsidRDefault="001F0968" w:rsidP="00777FA7">
      <w:r>
        <w:t>HEADLINE: Recent oil train derailments in U</w:t>
      </w:r>
      <w:ins w:id="142" w:author="Shiffer, James" w:date="2015-06-03T13:26:00Z">
        <w:r w:rsidR="00872140">
          <w:t>nited States</w:t>
        </w:r>
      </w:ins>
      <w:del w:id="143" w:author="Shiffer, James" w:date="2015-06-03T13:26:00Z">
        <w:r w:rsidDel="00872140">
          <w:delText>.S.</w:delText>
        </w:r>
      </w:del>
      <w:r>
        <w:t xml:space="preserve"> and Canada</w:t>
      </w:r>
    </w:p>
    <w:p w:rsidR="001F0968" w:rsidDel="00694B23" w:rsidRDefault="005F04DD" w:rsidP="00777FA7">
      <w:pPr>
        <w:rPr>
          <w:del w:id="144" w:author="Shiffer, James" w:date="2015-06-03T13:26:00Z"/>
        </w:rPr>
      </w:pPr>
      <w:del w:id="145" w:author="Shiffer, James" w:date="2015-06-03T13:26:00Z">
        <w:r w:rsidDel="00694B23">
          <w:delText xml:space="preserve">TEXT: </w:delText>
        </w:r>
      </w:del>
    </w:p>
    <w:p w:rsidR="005F04DD" w:rsidRDefault="005F04DD" w:rsidP="00777FA7">
      <w:del w:id="146" w:author="Shiffer, James" w:date="2015-06-03T13:26:00Z">
        <w:r w:rsidDel="00694B23">
          <w:delText xml:space="preserve">A </w:delText>
        </w:r>
      </w:del>
      <w:ins w:id="147" w:author="Browning, Dan" w:date="2015-06-03T11:54:00Z">
        <w:del w:id="148" w:author="Shiffer, James" w:date="2015-06-03T13:26:00Z">
          <w:r w:rsidR="002705F9" w:rsidDel="00694B23">
            <w:delText xml:space="preserve">compilation </w:delText>
          </w:r>
        </w:del>
      </w:ins>
      <w:del w:id="149" w:author="Shiffer, James" w:date="2015-06-03T13:26:00Z">
        <w:r w:rsidDel="00694B23">
          <w:delText xml:space="preserve">list of the most high-profile oil train derailments in the </w:delText>
        </w:r>
        <w:r w:rsidDel="00872140">
          <w:delText>U.S.</w:delText>
        </w:r>
        <w:r w:rsidDel="00694B23">
          <w:delText xml:space="preserve"> and Canada the last couple of years</w:delText>
        </w:r>
      </w:del>
      <w:del w:id="150" w:author="Browning, Dan" w:date="2015-06-03T11:54:00Z">
        <w:r w:rsidDel="002705F9">
          <w:delText>, compiled from a Congressional Research Service report and media reports</w:delText>
        </w:r>
      </w:del>
      <w:r>
        <w:t>.</w:t>
      </w:r>
    </w:p>
    <w:p w:rsidR="003D7E1D" w:rsidRDefault="003D7E1D" w:rsidP="00777FA7"/>
    <w:p w:rsidR="003D7E1D" w:rsidRDefault="003D7E1D" w:rsidP="00777FA7">
      <w:r>
        <w:t>Source: Congressional Research Service report and media reports.</w:t>
      </w:r>
    </w:p>
    <w:p w:rsidR="005F04DD" w:rsidRDefault="005F04DD" w:rsidP="00777FA7">
      <w:pPr>
        <w:pBdr>
          <w:bottom w:val="single" w:sz="6" w:space="1" w:color="auto"/>
        </w:pBdr>
      </w:pPr>
    </w:p>
    <w:p w:rsidR="005F04DD" w:rsidRDefault="005F04DD" w:rsidP="00777FA7">
      <w:r>
        <w:t>HEADLINE: Frequently-asked questions about Bakken oil trains</w:t>
      </w:r>
    </w:p>
    <w:p w:rsidR="005F04DD" w:rsidRDefault="005F04DD" w:rsidP="00777FA7">
      <w:r>
        <w:t>(</w:t>
      </w:r>
      <w:proofErr w:type="gramStart"/>
      <w:r>
        <w:t>can</w:t>
      </w:r>
      <w:proofErr w:type="gramEnd"/>
      <w:r>
        <w:t xml:space="preserve"> we make the question symbols smaller to tighten this up?)</w:t>
      </w:r>
    </w:p>
    <w:sectPr w:rsidR="005F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D1045"/>
    <w:multiLevelType w:val="hybridMultilevel"/>
    <w:tmpl w:val="6C463406"/>
    <w:lvl w:ilvl="0" w:tplc="6980CD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830AE"/>
    <w:multiLevelType w:val="hybridMultilevel"/>
    <w:tmpl w:val="D4401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B0673EB"/>
    <w:multiLevelType w:val="hybridMultilevel"/>
    <w:tmpl w:val="9C16A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D2"/>
    <w:rsid w:val="000C2262"/>
    <w:rsid w:val="00115A3F"/>
    <w:rsid w:val="00171AF9"/>
    <w:rsid w:val="00177231"/>
    <w:rsid w:val="001F0968"/>
    <w:rsid w:val="00223336"/>
    <w:rsid w:val="002705F9"/>
    <w:rsid w:val="00334945"/>
    <w:rsid w:val="003D7E1D"/>
    <w:rsid w:val="00464831"/>
    <w:rsid w:val="005D7841"/>
    <w:rsid w:val="005F04DD"/>
    <w:rsid w:val="005F71DE"/>
    <w:rsid w:val="00694B23"/>
    <w:rsid w:val="006A7621"/>
    <w:rsid w:val="0077369E"/>
    <w:rsid w:val="00773B85"/>
    <w:rsid w:val="00777FA7"/>
    <w:rsid w:val="007A1E4F"/>
    <w:rsid w:val="007B30D0"/>
    <w:rsid w:val="007D485E"/>
    <w:rsid w:val="00813769"/>
    <w:rsid w:val="00832AD2"/>
    <w:rsid w:val="00872140"/>
    <w:rsid w:val="008E7D75"/>
    <w:rsid w:val="00AB023C"/>
    <w:rsid w:val="00B10C75"/>
    <w:rsid w:val="00B246CE"/>
    <w:rsid w:val="00B3327E"/>
    <w:rsid w:val="00B5294D"/>
    <w:rsid w:val="00B84477"/>
    <w:rsid w:val="00BC4874"/>
    <w:rsid w:val="00C71D1D"/>
    <w:rsid w:val="00CD2200"/>
    <w:rsid w:val="00CE60EE"/>
    <w:rsid w:val="00E170CB"/>
    <w:rsid w:val="00F0657B"/>
    <w:rsid w:val="00F7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841"/>
    <w:rPr>
      <w:color w:val="0000FF" w:themeColor="hyperlink"/>
      <w:u w:val="single"/>
    </w:rPr>
  </w:style>
  <w:style w:type="paragraph" w:styleId="ListParagraph">
    <w:name w:val="List Paragraph"/>
    <w:basedOn w:val="Normal"/>
    <w:uiPriority w:val="34"/>
    <w:qFormat/>
    <w:rsid w:val="005D7841"/>
    <w:pPr>
      <w:ind w:left="720"/>
      <w:contextualSpacing/>
    </w:pPr>
  </w:style>
  <w:style w:type="paragraph" w:styleId="BalloonText">
    <w:name w:val="Balloon Text"/>
    <w:basedOn w:val="Normal"/>
    <w:link w:val="BalloonTextChar"/>
    <w:uiPriority w:val="99"/>
    <w:semiHidden/>
    <w:unhideWhenUsed/>
    <w:rsid w:val="005D7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41"/>
    <w:rPr>
      <w:rFonts w:ascii="Tahoma" w:hAnsi="Tahoma" w:cs="Tahoma"/>
      <w:sz w:val="16"/>
      <w:szCs w:val="16"/>
    </w:rPr>
  </w:style>
  <w:style w:type="paragraph" w:styleId="NormalWeb">
    <w:name w:val="Normal (Web)"/>
    <w:basedOn w:val="Normal"/>
    <w:uiPriority w:val="99"/>
    <w:semiHidden/>
    <w:unhideWhenUsed/>
    <w:rsid w:val="005D7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3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841"/>
    <w:rPr>
      <w:color w:val="0000FF" w:themeColor="hyperlink"/>
      <w:u w:val="single"/>
    </w:rPr>
  </w:style>
  <w:style w:type="paragraph" w:styleId="ListParagraph">
    <w:name w:val="List Paragraph"/>
    <w:basedOn w:val="Normal"/>
    <w:uiPriority w:val="34"/>
    <w:qFormat/>
    <w:rsid w:val="005D7841"/>
    <w:pPr>
      <w:ind w:left="720"/>
      <w:contextualSpacing/>
    </w:pPr>
  </w:style>
  <w:style w:type="paragraph" w:styleId="BalloonText">
    <w:name w:val="Balloon Text"/>
    <w:basedOn w:val="Normal"/>
    <w:link w:val="BalloonTextChar"/>
    <w:uiPriority w:val="99"/>
    <w:semiHidden/>
    <w:unhideWhenUsed/>
    <w:rsid w:val="005D7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41"/>
    <w:rPr>
      <w:rFonts w:ascii="Tahoma" w:hAnsi="Tahoma" w:cs="Tahoma"/>
      <w:sz w:val="16"/>
      <w:szCs w:val="16"/>
    </w:rPr>
  </w:style>
  <w:style w:type="paragraph" w:styleId="NormalWeb">
    <w:name w:val="Normal (Web)"/>
    <w:basedOn w:val="Normal"/>
    <w:uiPriority w:val="99"/>
    <w:semiHidden/>
    <w:unhideWhenUsed/>
    <w:rsid w:val="005D7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515084">
      <w:bodyDiv w:val="1"/>
      <w:marLeft w:val="0"/>
      <w:marRight w:val="0"/>
      <w:marTop w:val="0"/>
      <w:marBottom w:val="0"/>
      <w:divBdr>
        <w:top w:val="none" w:sz="0" w:space="0" w:color="auto"/>
        <w:left w:val="none" w:sz="0" w:space="0" w:color="auto"/>
        <w:bottom w:val="none" w:sz="0" w:space="0" w:color="auto"/>
        <w:right w:val="none" w:sz="0" w:space="0" w:color="auto"/>
      </w:divBdr>
    </w:div>
    <w:div w:id="919826946">
      <w:bodyDiv w:val="1"/>
      <w:marLeft w:val="0"/>
      <w:marRight w:val="0"/>
      <w:marTop w:val="0"/>
      <w:marBottom w:val="0"/>
      <w:divBdr>
        <w:top w:val="none" w:sz="0" w:space="0" w:color="auto"/>
        <w:left w:val="none" w:sz="0" w:space="0" w:color="auto"/>
        <w:bottom w:val="none" w:sz="0" w:space="0" w:color="auto"/>
        <w:right w:val="none" w:sz="0" w:space="0" w:color="auto"/>
      </w:divBdr>
    </w:div>
    <w:div w:id="19919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Words>
  <Characters>6959</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 Dan</dc:creator>
  <cp:lastModifiedBy>Webster, MaryJo</cp:lastModifiedBy>
  <cp:revision>2</cp:revision>
  <dcterms:created xsi:type="dcterms:W3CDTF">2015-06-03T19:09:00Z</dcterms:created>
  <dcterms:modified xsi:type="dcterms:W3CDTF">2015-06-03T19:09:00Z</dcterms:modified>
</cp:coreProperties>
</file>